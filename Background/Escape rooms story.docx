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7E8D7" w14:textId="5669DCD2" w:rsidR="00E144C7" w:rsidRPr="00E144C7" w:rsidRDefault="00E144C7">
      <w:pPr>
        <w:rPr>
          <w:rFonts w:ascii="Calibri" w:hAnsi="Calibri" w:cs="Calibri"/>
          <w:b/>
          <w:bCs/>
        </w:rPr>
      </w:pPr>
      <w:r w:rsidRPr="00E144C7">
        <w:rPr>
          <w:rFonts w:ascii="Calibri" w:hAnsi="Calibri" w:cs="Calibri"/>
          <w:b/>
          <w:bCs/>
        </w:rPr>
        <w:t>Cardiff University media release</w:t>
      </w:r>
    </w:p>
    <w:p w14:paraId="3451391C" w14:textId="77777777" w:rsidR="00E144C7" w:rsidRDefault="00E144C7">
      <w:pPr>
        <w:rPr>
          <w:rFonts w:ascii="Calibri" w:hAnsi="Calibri" w:cs="Calibri"/>
        </w:rPr>
      </w:pPr>
    </w:p>
    <w:p w14:paraId="1EC5C859" w14:textId="1C70BBF2" w:rsidR="00E144C7" w:rsidRDefault="00E144C7">
      <w:pPr>
        <w:rPr>
          <w:rFonts w:ascii="Calibri" w:hAnsi="Calibri" w:cs="Calibri"/>
          <w:b/>
          <w:bCs/>
        </w:rPr>
      </w:pPr>
      <w:r w:rsidRPr="00E144C7">
        <w:rPr>
          <w:rFonts w:ascii="Calibri" w:hAnsi="Calibri" w:cs="Calibri"/>
          <w:b/>
          <w:bCs/>
        </w:rPr>
        <w:t>Alan Turing inspired escape room show</w:t>
      </w:r>
      <w:r>
        <w:rPr>
          <w:rFonts w:ascii="Calibri" w:hAnsi="Calibri" w:cs="Calibri"/>
          <w:b/>
          <w:bCs/>
        </w:rPr>
        <w:t>s</w:t>
      </w:r>
      <w:r w:rsidRPr="00E144C7">
        <w:rPr>
          <w:rFonts w:ascii="Calibri" w:hAnsi="Calibri" w:cs="Calibri"/>
          <w:b/>
          <w:bCs/>
        </w:rPr>
        <w:t xml:space="preserve"> “maths is more than just numbers”</w:t>
      </w:r>
    </w:p>
    <w:p w14:paraId="1DCE0050" w14:textId="4796D10A" w:rsidR="00E144C7" w:rsidRPr="00AF649C" w:rsidRDefault="00AF649C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P</w:t>
      </w:r>
      <w:r w:rsidR="001078C9" w:rsidRPr="00AF649C">
        <w:rPr>
          <w:rFonts w:ascii="Calibri" w:hAnsi="Calibri" w:cs="Calibri"/>
          <w:i/>
          <w:iCs/>
        </w:rPr>
        <w:t xml:space="preserve">roblem solving, teamwork and tenacity </w:t>
      </w:r>
      <w:r>
        <w:rPr>
          <w:rFonts w:ascii="Calibri" w:hAnsi="Calibri" w:cs="Calibri"/>
          <w:i/>
          <w:iCs/>
        </w:rPr>
        <w:t xml:space="preserve">key to beating </w:t>
      </w:r>
      <w:r w:rsidRPr="00AF649C">
        <w:rPr>
          <w:rFonts w:ascii="Calibri" w:hAnsi="Calibri" w:cs="Calibri"/>
          <w:i/>
          <w:iCs/>
        </w:rPr>
        <w:t>STEM outreach challenge</w:t>
      </w:r>
    </w:p>
    <w:p w14:paraId="6AE0CE3A" w14:textId="77777777" w:rsidR="00AF649C" w:rsidRDefault="00AF649C">
      <w:pPr>
        <w:rPr>
          <w:rFonts w:ascii="Calibri" w:hAnsi="Calibri" w:cs="Calibri"/>
        </w:rPr>
      </w:pPr>
    </w:p>
    <w:p w14:paraId="0F7CF4F9" w14:textId="003CFA07" w:rsidR="009B38CE" w:rsidRPr="00E144C7" w:rsidRDefault="008C68C1">
      <w:pPr>
        <w:rPr>
          <w:rFonts w:ascii="Calibri" w:hAnsi="Calibri" w:cs="Calibri"/>
        </w:rPr>
      </w:pPr>
      <w:r w:rsidRPr="00E144C7">
        <w:rPr>
          <w:rFonts w:ascii="Calibri" w:hAnsi="Calibri" w:cs="Calibri"/>
        </w:rPr>
        <w:t>Schoolchildren have taken on a Bletchley Park-</w:t>
      </w:r>
      <w:r w:rsidR="00AF649C">
        <w:rPr>
          <w:rFonts w:ascii="Calibri" w:hAnsi="Calibri" w:cs="Calibri"/>
        </w:rPr>
        <w:t>inspired</w:t>
      </w:r>
      <w:r w:rsidRPr="00E144C7">
        <w:rPr>
          <w:rFonts w:ascii="Calibri" w:hAnsi="Calibri" w:cs="Calibri"/>
        </w:rPr>
        <w:t xml:space="preserve"> escape room</w:t>
      </w:r>
      <w:r w:rsidR="00D27DAD">
        <w:rPr>
          <w:rFonts w:ascii="Calibri" w:hAnsi="Calibri" w:cs="Calibri"/>
        </w:rPr>
        <w:t xml:space="preserve"> </w:t>
      </w:r>
      <w:r w:rsidRPr="00E144C7">
        <w:rPr>
          <w:rFonts w:ascii="Calibri" w:hAnsi="Calibri" w:cs="Calibri"/>
        </w:rPr>
        <w:t xml:space="preserve">as part of a day of </w:t>
      </w:r>
      <w:r w:rsidR="00AF649C">
        <w:rPr>
          <w:rFonts w:ascii="Calibri" w:hAnsi="Calibri" w:cs="Calibri"/>
        </w:rPr>
        <w:t xml:space="preserve">Science, Technology, Engineering and Mathematics (STEM) </w:t>
      </w:r>
      <w:r w:rsidRPr="00E144C7">
        <w:rPr>
          <w:rFonts w:ascii="Calibri" w:hAnsi="Calibri" w:cs="Calibri"/>
        </w:rPr>
        <w:t xml:space="preserve">outreach activities </w:t>
      </w:r>
      <w:r w:rsidR="00460B7C" w:rsidRPr="00E144C7">
        <w:rPr>
          <w:rFonts w:ascii="Calibri" w:hAnsi="Calibri" w:cs="Calibri"/>
        </w:rPr>
        <w:t>at Cardiff University.</w:t>
      </w:r>
    </w:p>
    <w:p w14:paraId="68312793" w14:textId="01B9F3A7" w:rsidR="008C68C1" w:rsidRDefault="008C68C1">
      <w:pPr>
        <w:rPr>
          <w:rStyle w:val="ui-provider"/>
          <w:rFonts w:ascii="Calibri" w:hAnsi="Calibri" w:cs="Calibri"/>
        </w:rPr>
      </w:pPr>
      <w:r w:rsidRPr="00E144C7">
        <w:rPr>
          <w:rFonts w:ascii="Calibri" w:hAnsi="Calibri" w:cs="Calibri"/>
        </w:rPr>
        <w:t xml:space="preserve">The game, developed by </w:t>
      </w:r>
      <w:r w:rsidR="00233A0A">
        <w:rPr>
          <w:rFonts w:ascii="Calibri" w:hAnsi="Calibri" w:cs="Calibri"/>
        </w:rPr>
        <w:t xml:space="preserve">Senior Lecturer </w:t>
      </w:r>
      <w:r w:rsidRPr="00E144C7">
        <w:rPr>
          <w:rFonts w:ascii="Calibri" w:hAnsi="Calibri" w:cs="Calibri"/>
        </w:rPr>
        <w:t xml:space="preserve">Dr Thomas Woolley, pits players against a </w:t>
      </w:r>
      <w:r w:rsidRPr="00E144C7">
        <w:rPr>
          <w:rStyle w:val="ui-provider"/>
          <w:rFonts w:ascii="Calibri" w:hAnsi="Calibri" w:cs="Calibri"/>
        </w:rPr>
        <w:t>series of puzzles based on the work of his mathematical hero Alan Turing at Station X in World War Two.</w:t>
      </w:r>
    </w:p>
    <w:p w14:paraId="43A9FB81" w14:textId="0636E7FD" w:rsidR="00594031" w:rsidRDefault="00594031">
      <w:pPr>
        <w:rPr>
          <w:rStyle w:val="ui-provider"/>
          <w:rFonts w:ascii="Calibri" w:hAnsi="Calibri" w:cs="Calibri"/>
        </w:rPr>
      </w:pPr>
      <w:r>
        <w:rPr>
          <w:rStyle w:val="ui-provider"/>
          <w:rFonts w:ascii="Calibri" w:hAnsi="Calibri" w:cs="Calibri"/>
        </w:rPr>
        <w:t>O</w:t>
      </w:r>
      <w:r w:rsidRPr="001078C9">
        <w:rPr>
          <w:rStyle w:val="ui-provider"/>
          <w:rFonts w:ascii="Calibri" w:hAnsi="Calibri" w:cs="Calibri"/>
        </w:rPr>
        <w:t>ne of the most influential British figures of the 20th century</w:t>
      </w:r>
      <w:r>
        <w:rPr>
          <w:rStyle w:val="ui-provider"/>
          <w:rFonts w:ascii="Calibri" w:hAnsi="Calibri" w:cs="Calibri"/>
        </w:rPr>
        <w:t xml:space="preserve">, </w:t>
      </w:r>
      <w:r w:rsidRPr="00D27DAD">
        <w:rPr>
          <w:rStyle w:val="ui-provider"/>
          <w:rFonts w:ascii="Calibri" w:hAnsi="Calibri" w:cs="Calibri"/>
        </w:rPr>
        <w:t>Turing</w:t>
      </w:r>
      <w:r>
        <w:rPr>
          <w:rStyle w:val="ui-provider"/>
          <w:rFonts w:ascii="Calibri" w:hAnsi="Calibri" w:cs="Calibri"/>
        </w:rPr>
        <w:t xml:space="preserve"> led a team of codebreakers who were responsible for decoding</w:t>
      </w:r>
      <w:r w:rsidRPr="00D27DAD">
        <w:rPr>
          <w:rStyle w:val="ui-provider"/>
          <w:rFonts w:ascii="Calibri" w:hAnsi="Calibri" w:cs="Calibri"/>
        </w:rPr>
        <w:t xml:space="preserve"> the encryption of German Enigma machines during the second world war</w:t>
      </w:r>
      <w:r>
        <w:rPr>
          <w:rStyle w:val="ui-provider"/>
          <w:rFonts w:ascii="Calibri" w:hAnsi="Calibri" w:cs="Calibri"/>
        </w:rPr>
        <w:t>.</w:t>
      </w:r>
    </w:p>
    <w:p w14:paraId="6DB674F5" w14:textId="3A8848EA" w:rsidR="00594031" w:rsidRPr="00E144C7" w:rsidRDefault="00594031" w:rsidP="00594031">
      <w:pPr>
        <w:rPr>
          <w:rStyle w:val="ui-provider"/>
          <w:rFonts w:ascii="Calibri" w:hAnsi="Calibri" w:cs="Calibri"/>
        </w:rPr>
      </w:pPr>
      <w:r>
        <w:rPr>
          <w:rStyle w:val="ui-provider"/>
          <w:rFonts w:ascii="Calibri" w:hAnsi="Calibri" w:cs="Calibri"/>
        </w:rPr>
        <w:t>Dr Woolley who is also</w:t>
      </w:r>
      <w:r w:rsidRPr="00E144C7">
        <w:rPr>
          <w:rStyle w:val="ui-provider"/>
          <w:rFonts w:ascii="Calibri" w:hAnsi="Calibri" w:cs="Calibri"/>
        </w:rPr>
        <w:t xml:space="preserve"> Head of Outreach at the School of Mathematics</w:t>
      </w:r>
      <w:r>
        <w:rPr>
          <w:rStyle w:val="ui-provider"/>
          <w:rFonts w:ascii="Calibri" w:hAnsi="Calibri" w:cs="Calibri"/>
        </w:rPr>
        <w:t xml:space="preserve"> said: </w:t>
      </w:r>
      <w:r w:rsidRPr="00E144C7">
        <w:rPr>
          <w:rStyle w:val="ui-provider"/>
          <w:rFonts w:ascii="Calibri" w:hAnsi="Calibri" w:cs="Calibri"/>
        </w:rPr>
        <w:t>“One of my mathematical heroes was Alan Turing. He was</w:t>
      </w:r>
      <w:r>
        <w:rPr>
          <w:rStyle w:val="ui-provider"/>
          <w:rFonts w:ascii="Calibri" w:hAnsi="Calibri" w:cs="Calibri"/>
        </w:rPr>
        <w:t xml:space="preserve"> an</w:t>
      </w:r>
      <w:r w:rsidRPr="00E144C7">
        <w:rPr>
          <w:rStyle w:val="ui-provider"/>
          <w:rFonts w:ascii="Calibri" w:hAnsi="Calibri" w:cs="Calibri"/>
        </w:rPr>
        <w:t xml:space="preserve"> absolutely incredible mathematician</w:t>
      </w:r>
      <w:r>
        <w:rPr>
          <w:rStyle w:val="ui-provider"/>
          <w:rFonts w:ascii="Calibri" w:hAnsi="Calibri" w:cs="Calibri"/>
        </w:rPr>
        <w:t xml:space="preserve"> who</w:t>
      </w:r>
      <w:r w:rsidRPr="00E144C7">
        <w:rPr>
          <w:rStyle w:val="ui-provider"/>
          <w:rFonts w:ascii="Calibri" w:hAnsi="Calibri" w:cs="Calibri"/>
        </w:rPr>
        <w:t xml:space="preserve"> worked on computers before computers existed and founded the field of mathematical biology which is the focus of my research to this day.</w:t>
      </w:r>
    </w:p>
    <w:p w14:paraId="0BB1D990" w14:textId="60DCA744" w:rsidR="00594031" w:rsidRPr="00E144C7" w:rsidRDefault="00594031" w:rsidP="00594031">
      <w:pPr>
        <w:rPr>
          <w:rStyle w:val="ui-provider"/>
          <w:rFonts w:ascii="Calibri" w:hAnsi="Calibri" w:cs="Calibri"/>
        </w:rPr>
      </w:pPr>
      <w:r w:rsidRPr="00E144C7">
        <w:rPr>
          <w:rStyle w:val="ui-provider"/>
          <w:rFonts w:ascii="Calibri" w:hAnsi="Calibri" w:cs="Calibri"/>
        </w:rPr>
        <w:t>“But what he’s probably best known for – and there’s been movies about this – is breaking the enigma code during World War Two.</w:t>
      </w:r>
    </w:p>
    <w:p w14:paraId="40F414D9" w14:textId="4EFF7475" w:rsidR="00594031" w:rsidRDefault="00594031" w:rsidP="00594031">
      <w:pPr>
        <w:rPr>
          <w:rStyle w:val="ui-provider"/>
          <w:rFonts w:ascii="Calibri" w:hAnsi="Calibri" w:cs="Calibri"/>
        </w:rPr>
      </w:pPr>
      <w:r w:rsidRPr="00E144C7">
        <w:rPr>
          <w:rStyle w:val="ui-provider"/>
          <w:rFonts w:ascii="Calibri" w:hAnsi="Calibri" w:cs="Calibri"/>
        </w:rPr>
        <w:t>“</w:t>
      </w:r>
      <w:r>
        <w:rPr>
          <w:rStyle w:val="ui-provider"/>
          <w:rFonts w:ascii="Calibri" w:hAnsi="Calibri" w:cs="Calibri"/>
        </w:rPr>
        <w:t>It’s this</w:t>
      </w:r>
      <w:r w:rsidRPr="00E144C7">
        <w:rPr>
          <w:rStyle w:val="ui-provider"/>
          <w:rFonts w:ascii="Calibri" w:hAnsi="Calibri" w:cs="Calibri"/>
        </w:rPr>
        <w:t xml:space="preserve"> ability to apply yourself to a new problem, the tenacity to take on a challenge even if you don’t necessarily find the answer, th</w:t>
      </w:r>
      <w:r>
        <w:rPr>
          <w:rStyle w:val="ui-provider"/>
          <w:rFonts w:ascii="Calibri" w:hAnsi="Calibri" w:cs="Calibri"/>
        </w:rPr>
        <w:t xml:space="preserve">at </w:t>
      </w:r>
      <w:r w:rsidRPr="00E144C7">
        <w:rPr>
          <w:rStyle w:val="ui-provider"/>
          <w:rFonts w:ascii="Calibri" w:hAnsi="Calibri" w:cs="Calibri"/>
        </w:rPr>
        <w:t xml:space="preserve">are core principles </w:t>
      </w:r>
      <w:r>
        <w:rPr>
          <w:rStyle w:val="ui-provider"/>
          <w:rFonts w:ascii="Calibri" w:hAnsi="Calibri" w:cs="Calibri"/>
        </w:rPr>
        <w:t xml:space="preserve">in </w:t>
      </w:r>
      <w:r w:rsidRPr="00E144C7">
        <w:rPr>
          <w:rStyle w:val="ui-provider"/>
          <w:rFonts w:ascii="Calibri" w:hAnsi="Calibri" w:cs="Calibri"/>
        </w:rPr>
        <w:t>mathematics.</w:t>
      </w:r>
      <w:r>
        <w:rPr>
          <w:rStyle w:val="ui-provider"/>
          <w:rFonts w:ascii="Calibri" w:hAnsi="Calibri" w:cs="Calibri"/>
        </w:rPr>
        <w:t>”</w:t>
      </w:r>
    </w:p>
    <w:p w14:paraId="511AA53E" w14:textId="2834A8DD" w:rsidR="00594031" w:rsidRDefault="009575BF" w:rsidP="00594031">
      <w:pPr>
        <w:rPr>
          <w:rStyle w:val="ui-provider"/>
          <w:rFonts w:ascii="Calibri" w:hAnsi="Calibri" w:cs="Calibri"/>
        </w:rPr>
      </w:pPr>
      <w:r>
        <w:rPr>
          <w:rStyle w:val="ui-provider"/>
          <w:rFonts w:ascii="Calibri" w:hAnsi="Calibri" w:cs="Calibri"/>
        </w:rPr>
        <w:t>In a race against the clock, t</w:t>
      </w:r>
      <w:r w:rsidR="00594031">
        <w:rPr>
          <w:rStyle w:val="ui-provider"/>
          <w:rFonts w:ascii="Calibri" w:hAnsi="Calibri" w:cs="Calibri"/>
        </w:rPr>
        <w:t>he teams</w:t>
      </w:r>
      <w:r>
        <w:rPr>
          <w:rStyle w:val="ui-provider"/>
          <w:rFonts w:ascii="Calibri" w:hAnsi="Calibri" w:cs="Calibri"/>
        </w:rPr>
        <w:t xml:space="preserve"> </w:t>
      </w:r>
      <w:r w:rsidR="00594031" w:rsidRPr="00E144C7">
        <w:rPr>
          <w:rStyle w:val="ui-provider"/>
          <w:rFonts w:ascii="Calibri" w:hAnsi="Calibri" w:cs="Calibri"/>
        </w:rPr>
        <w:t>from Cathays High School</w:t>
      </w:r>
      <w:r w:rsidR="00594031">
        <w:rPr>
          <w:rStyle w:val="ui-provider"/>
          <w:rFonts w:ascii="Calibri" w:hAnsi="Calibri" w:cs="Calibri"/>
        </w:rPr>
        <w:t xml:space="preserve"> in Cardiff</w:t>
      </w:r>
      <w:r>
        <w:rPr>
          <w:rStyle w:val="ui-provider"/>
          <w:rFonts w:ascii="Calibri" w:hAnsi="Calibri" w:cs="Calibri"/>
        </w:rPr>
        <w:t xml:space="preserve"> </w:t>
      </w:r>
      <w:r w:rsidR="00594031">
        <w:rPr>
          <w:rStyle w:val="ui-provider"/>
          <w:rFonts w:ascii="Calibri" w:hAnsi="Calibri" w:cs="Calibri"/>
        </w:rPr>
        <w:t xml:space="preserve">followed instructions in a fictional letter from </w:t>
      </w:r>
      <w:ins w:id="0" w:author="Thomas Woolley" w:date="2024-06-21T17:18:00Z" w16du:dateUtc="2024-06-21T16:18:00Z">
        <w:r w:rsidR="009144FA">
          <w:rPr>
            <w:rStyle w:val="ui-provider"/>
            <w:rFonts w:ascii="Calibri" w:hAnsi="Calibri" w:cs="Calibri"/>
          </w:rPr>
          <w:t xml:space="preserve">“Adam </w:t>
        </w:r>
      </w:ins>
      <w:r w:rsidR="00594031">
        <w:rPr>
          <w:rStyle w:val="ui-provider"/>
          <w:rFonts w:ascii="Calibri" w:hAnsi="Calibri" w:cs="Calibri"/>
        </w:rPr>
        <w:t>Tur</w:t>
      </w:r>
      <w:ins w:id="1" w:author="Thomas Woolley" w:date="2024-06-21T17:18:00Z" w16du:dateUtc="2024-06-21T16:18:00Z">
        <w:r w:rsidR="009144FA">
          <w:rPr>
            <w:rStyle w:val="ui-provider"/>
            <w:rFonts w:ascii="Calibri" w:hAnsi="Calibri" w:cs="Calibri"/>
          </w:rPr>
          <w:t>n</w:t>
        </w:r>
      </w:ins>
      <w:r w:rsidR="00594031">
        <w:rPr>
          <w:rStyle w:val="ui-provider"/>
          <w:rFonts w:ascii="Calibri" w:hAnsi="Calibri" w:cs="Calibri"/>
        </w:rPr>
        <w:t>ing</w:t>
      </w:r>
      <w:ins w:id="2" w:author="Thomas Woolley" w:date="2024-06-21T17:18:00Z" w16du:dateUtc="2024-06-21T16:18:00Z">
        <w:r w:rsidR="009144FA">
          <w:rPr>
            <w:rStyle w:val="ui-provider"/>
            <w:rFonts w:ascii="Calibri" w:hAnsi="Calibri" w:cs="Calibri"/>
          </w:rPr>
          <w:t>” who asks for their help in breaking a new enigma code. However,</w:t>
        </w:r>
      </w:ins>
      <w:r w:rsidR="00594031">
        <w:rPr>
          <w:rStyle w:val="ui-provider"/>
          <w:rFonts w:ascii="Calibri" w:hAnsi="Calibri" w:cs="Calibri"/>
        </w:rPr>
        <w:t xml:space="preserve"> before</w:t>
      </w:r>
      <w:ins w:id="3" w:author="Thomas Woolley" w:date="2024-06-21T17:18:00Z" w16du:dateUtc="2024-06-21T16:18:00Z">
        <w:r w:rsidR="009144FA">
          <w:rPr>
            <w:rStyle w:val="ui-provider"/>
            <w:rFonts w:ascii="Calibri" w:hAnsi="Calibri" w:cs="Calibri"/>
          </w:rPr>
          <w:t xml:space="preserve"> they’re recruited as new code-breakers they have to show </w:t>
        </w:r>
      </w:ins>
      <w:ins w:id="4" w:author="Thomas Woolley" w:date="2024-06-21T17:19:00Z" w16du:dateUtc="2024-06-21T16:19:00Z">
        <w:r w:rsidR="009144FA">
          <w:rPr>
            <w:rStyle w:val="ui-provider"/>
            <w:rFonts w:ascii="Calibri" w:hAnsi="Calibri" w:cs="Calibri"/>
          </w:rPr>
          <w:t xml:space="preserve">that they’re made of the right stuff by cracking </w:t>
        </w:r>
      </w:ins>
      <w:del w:id="5" w:author="Thomas Woolley" w:date="2024-06-21T17:19:00Z" w16du:dateUtc="2024-06-21T16:19:00Z">
        <w:r w:rsidR="00594031" w:rsidDel="009144FA">
          <w:rPr>
            <w:rStyle w:val="ui-provider"/>
            <w:rFonts w:ascii="Calibri" w:hAnsi="Calibri" w:cs="Calibri"/>
          </w:rPr>
          <w:delText xml:space="preserve"> encountering </w:delText>
        </w:r>
      </w:del>
      <w:r w:rsidR="00594031">
        <w:rPr>
          <w:rStyle w:val="ui-provider"/>
          <w:rFonts w:ascii="Calibri" w:hAnsi="Calibri" w:cs="Calibri"/>
        </w:rPr>
        <w:t>puzzles made</w:t>
      </w:r>
      <w:ins w:id="6" w:author="Thomas Woolley" w:date="2024-06-21T17:19:00Z" w16du:dateUtc="2024-06-21T16:19:00Z">
        <w:r w:rsidR="009144FA">
          <w:rPr>
            <w:rStyle w:val="ui-provider"/>
            <w:rFonts w:ascii="Calibri" w:hAnsi="Calibri" w:cs="Calibri"/>
          </w:rPr>
          <w:t xml:space="preserve"> out of</w:t>
        </w:r>
      </w:ins>
      <w:ins w:id="7" w:author="Thomas Woolley" w:date="2024-06-21T17:20:00Z" w16du:dateUtc="2024-06-21T16:20:00Z">
        <w:r w:rsidR="009144FA">
          <w:rPr>
            <w:rStyle w:val="ui-provider"/>
            <w:rFonts w:ascii="Calibri" w:hAnsi="Calibri" w:cs="Calibri"/>
          </w:rPr>
          <w:t xml:space="preserve"> a variety of different objects including</w:t>
        </w:r>
      </w:ins>
      <w:ins w:id="8" w:author="Thomas Woolley" w:date="2024-06-21T17:19:00Z" w16du:dateUtc="2024-06-21T16:19:00Z">
        <w:r w:rsidR="009144FA">
          <w:rPr>
            <w:rStyle w:val="ui-provider"/>
            <w:rFonts w:ascii="Calibri" w:hAnsi="Calibri" w:cs="Calibri"/>
          </w:rPr>
          <w:t xml:space="preserve"> maps,</w:t>
        </w:r>
      </w:ins>
      <w:ins w:id="9" w:author="Thomas Woolley" w:date="2024-06-21T17:20:00Z" w16du:dateUtc="2024-06-21T16:20:00Z">
        <w:r w:rsidR="009144FA">
          <w:rPr>
            <w:rStyle w:val="ui-provider"/>
            <w:rFonts w:ascii="Calibri" w:hAnsi="Calibri" w:cs="Calibri"/>
          </w:rPr>
          <w:t xml:space="preserve"> </w:t>
        </w:r>
      </w:ins>
      <w:ins w:id="10" w:author="Thomas Woolley" w:date="2024-06-21T17:21:00Z" w16du:dateUtc="2024-06-21T16:21:00Z">
        <w:r w:rsidR="009144FA">
          <w:rPr>
            <w:rStyle w:val="ui-provider"/>
            <w:rFonts w:ascii="Calibri" w:hAnsi="Calibri" w:cs="Calibri"/>
          </w:rPr>
          <w:t xml:space="preserve">wooden rods and </w:t>
        </w:r>
      </w:ins>
      <w:ins w:id="11" w:author="Thomas Woolley" w:date="2024-06-21T17:24:00Z" w16du:dateUtc="2024-06-21T16:24:00Z">
        <w:r w:rsidR="009144FA">
          <w:rPr>
            <w:rStyle w:val="ui-provider"/>
            <w:rFonts w:ascii="Calibri" w:hAnsi="Calibri" w:cs="Calibri"/>
          </w:rPr>
          <w:t>prerecorded messages</w:t>
        </w:r>
      </w:ins>
      <w:ins w:id="12" w:author="Thomas Woolley" w:date="2024-06-21T17:25:00Z" w16du:dateUtc="2024-06-21T16:25:00Z">
        <w:r w:rsidR="009144FA">
          <w:rPr>
            <w:rStyle w:val="ui-provider"/>
            <w:rFonts w:ascii="Calibri" w:hAnsi="Calibri" w:cs="Calibri"/>
          </w:rPr>
          <w:t>. Each puzzle solution lead</w:t>
        </w:r>
      </w:ins>
      <w:ins w:id="13" w:author="Thomas Woolley" w:date="2024-06-21T17:21:00Z" w16du:dateUtc="2024-06-21T16:21:00Z">
        <w:r w:rsidR="009144FA">
          <w:rPr>
            <w:rStyle w:val="ui-provider"/>
            <w:rFonts w:ascii="Calibri" w:hAnsi="Calibri" w:cs="Calibri"/>
          </w:rPr>
          <w:t xml:space="preserve"> to </w:t>
        </w:r>
      </w:ins>
      <w:ins w:id="14" w:author="Thomas Woolley" w:date="2024-06-21T17:25:00Z" w16du:dateUtc="2024-06-21T16:25:00Z">
        <w:r w:rsidR="009144FA">
          <w:rPr>
            <w:rStyle w:val="ui-provider"/>
            <w:rFonts w:ascii="Calibri" w:hAnsi="Calibri" w:cs="Calibri"/>
          </w:rPr>
          <w:t xml:space="preserve">a </w:t>
        </w:r>
      </w:ins>
      <w:ins w:id="15" w:author="Thomas Woolley" w:date="2024-06-21T17:19:00Z" w16du:dateUtc="2024-06-21T16:19:00Z">
        <w:r w:rsidR="009144FA">
          <w:rPr>
            <w:rStyle w:val="ui-provider"/>
            <w:rFonts w:ascii="Calibri" w:hAnsi="Calibri" w:cs="Calibri"/>
          </w:rPr>
          <w:t>key and codes</w:t>
        </w:r>
      </w:ins>
      <w:ins w:id="16" w:author="Thomas Woolley" w:date="2024-06-21T17:25:00Z" w16du:dateUtc="2024-06-21T16:25:00Z">
        <w:r w:rsidR="009144FA">
          <w:rPr>
            <w:rStyle w:val="ui-provider"/>
            <w:rFonts w:ascii="Calibri" w:hAnsi="Calibri" w:cs="Calibri"/>
          </w:rPr>
          <w:t xml:space="preserve"> that</w:t>
        </w:r>
      </w:ins>
      <w:ins w:id="17" w:author="Thomas Woolley" w:date="2024-06-21T17:19:00Z" w16du:dateUtc="2024-06-21T16:19:00Z">
        <w:r w:rsidR="009144FA">
          <w:rPr>
            <w:rStyle w:val="ui-provider"/>
            <w:rFonts w:ascii="Calibri" w:hAnsi="Calibri" w:cs="Calibri"/>
          </w:rPr>
          <w:t xml:space="preserve"> </w:t>
        </w:r>
      </w:ins>
      <w:ins w:id="18" w:author="Thomas Woolley" w:date="2024-06-21T17:20:00Z" w16du:dateUtc="2024-06-21T16:20:00Z">
        <w:r w:rsidR="009144FA">
          <w:rPr>
            <w:rStyle w:val="ui-provider"/>
            <w:rFonts w:ascii="Calibri" w:hAnsi="Calibri" w:cs="Calibri"/>
          </w:rPr>
          <w:t>open</w:t>
        </w:r>
      </w:ins>
      <w:ins w:id="19" w:author="Thomas Woolley" w:date="2024-06-21T17:25:00Z" w16du:dateUtc="2024-06-21T16:25:00Z">
        <w:r w:rsidR="009144FA">
          <w:rPr>
            <w:rStyle w:val="ui-provider"/>
            <w:rFonts w:ascii="Calibri" w:hAnsi="Calibri" w:cs="Calibri"/>
          </w:rPr>
          <w:t>s</w:t>
        </w:r>
      </w:ins>
      <w:ins w:id="20" w:author="Thomas Woolley" w:date="2024-06-21T17:21:00Z" w16du:dateUtc="2024-06-21T16:21:00Z">
        <w:r w:rsidR="009144FA">
          <w:rPr>
            <w:rStyle w:val="ui-provider"/>
            <w:rFonts w:ascii="Calibri" w:hAnsi="Calibri" w:cs="Calibri"/>
          </w:rPr>
          <w:t xml:space="preserve"> several</w:t>
        </w:r>
      </w:ins>
      <w:ins w:id="21" w:author="Thomas Woolley" w:date="2024-06-21T17:20:00Z" w16du:dateUtc="2024-06-21T16:20:00Z">
        <w:r w:rsidR="009144FA">
          <w:rPr>
            <w:rStyle w:val="ui-provider"/>
            <w:rFonts w:ascii="Calibri" w:hAnsi="Calibri" w:cs="Calibri"/>
          </w:rPr>
          <w:t xml:space="preserve"> lock boxes</w:t>
        </w:r>
      </w:ins>
      <w:ins w:id="22" w:author="Thomas Woolley" w:date="2024-06-21T17:21:00Z" w16du:dateUtc="2024-06-21T16:21:00Z">
        <w:r w:rsidR="009144FA">
          <w:rPr>
            <w:rStyle w:val="ui-provider"/>
            <w:rFonts w:ascii="Calibri" w:hAnsi="Calibri" w:cs="Calibri"/>
          </w:rPr>
          <w:t xml:space="preserve">, each providing new </w:t>
        </w:r>
      </w:ins>
      <w:ins w:id="23" w:author="Thomas Woolley" w:date="2024-06-21T17:22:00Z" w16du:dateUtc="2024-06-21T16:22:00Z">
        <w:r w:rsidR="009144FA">
          <w:rPr>
            <w:rStyle w:val="ui-provider"/>
            <w:rFonts w:ascii="Calibri" w:hAnsi="Calibri" w:cs="Calibri"/>
          </w:rPr>
          <w:t>puzzles and clues</w:t>
        </w:r>
      </w:ins>
      <w:del w:id="24" w:author="Thomas Woolley" w:date="2024-06-21T17:20:00Z" w16du:dateUtc="2024-06-21T16:20:00Z">
        <w:r w:rsidR="00594031" w:rsidDel="009144FA">
          <w:rPr>
            <w:rStyle w:val="ui-provider"/>
            <w:rFonts w:ascii="Calibri" w:hAnsi="Calibri" w:cs="Calibri"/>
          </w:rPr>
          <w:delText xml:space="preserve"> of morse code, directional code, map codes, keys and combination locks.</w:delText>
        </w:r>
      </w:del>
      <w:ins w:id="25" w:author="Thomas Woolley" w:date="2024-06-21T17:20:00Z" w16du:dateUtc="2024-06-21T16:20:00Z">
        <w:r w:rsidR="009144FA">
          <w:rPr>
            <w:rStyle w:val="ui-provider"/>
            <w:rFonts w:ascii="Calibri" w:hAnsi="Calibri" w:cs="Calibri"/>
          </w:rPr>
          <w:t>.</w:t>
        </w:r>
      </w:ins>
    </w:p>
    <w:p w14:paraId="56498613" w14:textId="2380A8BA" w:rsidR="00594031" w:rsidRDefault="00594031" w:rsidP="00594031">
      <w:pPr>
        <w:rPr>
          <w:rStyle w:val="ui-provider"/>
          <w:rFonts w:ascii="Calibri" w:hAnsi="Calibri" w:cs="Calibri"/>
        </w:rPr>
      </w:pPr>
      <w:r>
        <w:rPr>
          <w:rStyle w:val="ui-provider"/>
          <w:rFonts w:ascii="Calibri" w:hAnsi="Calibri" w:cs="Calibri"/>
        </w:rPr>
        <w:t>With each challenge, players obtain</w:t>
      </w:r>
      <w:r w:rsidR="009575BF">
        <w:rPr>
          <w:rStyle w:val="ui-provider"/>
          <w:rFonts w:ascii="Calibri" w:hAnsi="Calibri" w:cs="Calibri"/>
        </w:rPr>
        <w:t>ed one of three</w:t>
      </w:r>
      <w:r>
        <w:rPr>
          <w:rStyle w:val="ui-provider"/>
          <w:rFonts w:ascii="Calibri" w:hAnsi="Calibri" w:cs="Calibri"/>
        </w:rPr>
        <w:t xml:space="preserve"> enigma wheel</w:t>
      </w:r>
      <w:r w:rsidR="009575BF">
        <w:rPr>
          <w:rStyle w:val="ui-provider"/>
          <w:rFonts w:ascii="Calibri" w:hAnsi="Calibri" w:cs="Calibri"/>
        </w:rPr>
        <w:t>s</w:t>
      </w:r>
      <w:r>
        <w:rPr>
          <w:rStyle w:val="ui-provider"/>
          <w:rFonts w:ascii="Calibri" w:hAnsi="Calibri" w:cs="Calibri"/>
        </w:rPr>
        <w:t xml:space="preserve"> which </w:t>
      </w:r>
      <w:r w:rsidR="009575BF">
        <w:rPr>
          <w:rStyle w:val="ui-provider"/>
          <w:rFonts w:ascii="Calibri" w:hAnsi="Calibri" w:cs="Calibri"/>
        </w:rPr>
        <w:t>they use to crack a final code, obtain a key and stop the clock.</w:t>
      </w:r>
    </w:p>
    <w:p w14:paraId="09D064DF" w14:textId="605D5BBF" w:rsidR="00594031" w:rsidRDefault="00594031" w:rsidP="00594031">
      <w:pPr>
        <w:rPr>
          <w:rStyle w:val="ui-provider"/>
          <w:rFonts w:ascii="Calibri" w:hAnsi="Calibri" w:cs="Calibri"/>
        </w:rPr>
      </w:pPr>
      <w:proofErr w:type="spellStart"/>
      <w:r>
        <w:rPr>
          <w:rStyle w:val="ui-provider"/>
          <w:rFonts w:ascii="Calibri" w:hAnsi="Calibri" w:cs="Calibri"/>
        </w:rPr>
        <w:t>Uvindi</w:t>
      </w:r>
      <w:proofErr w:type="spellEnd"/>
      <w:r>
        <w:rPr>
          <w:rStyle w:val="ui-provider"/>
          <w:rFonts w:ascii="Calibri" w:hAnsi="Calibri" w:cs="Calibri"/>
        </w:rPr>
        <w:t xml:space="preserve">, whose team ran out of time, said: “We got all of the boxes open but couldn’t find the code for the metal keypad. </w:t>
      </w:r>
    </w:p>
    <w:p w14:paraId="1ABA64EE" w14:textId="77777777" w:rsidR="00594031" w:rsidRDefault="00594031" w:rsidP="00594031">
      <w:pPr>
        <w:rPr>
          <w:rStyle w:val="ui-provider"/>
          <w:rFonts w:ascii="Calibri" w:hAnsi="Calibri" w:cs="Calibri"/>
        </w:rPr>
      </w:pPr>
      <w:r>
        <w:rPr>
          <w:rStyle w:val="ui-provider"/>
          <w:rFonts w:ascii="Calibri" w:hAnsi="Calibri" w:cs="Calibri"/>
        </w:rPr>
        <w:t xml:space="preserve">“It was really hard, but I think it showed us how to be smart and patient.” </w:t>
      </w:r>
    </w:p>
    <w:p w14:paraId="58C12DBD" w14:textId="086CD347" w:rsidR="00594031" w:rsidRPr="00E144C7" w:rsidRDefault="00594031" w:rsidP="00594031">
      <w:pPr>
        <w:rPr>
          <w:rStyle w:val="ui-provider"/>
          <w:rFonts w:ascii="Calibri" w:hAnsi="Calibri" w:cs="Calibri"/>
        </w:rPr>
      </w:pPr>
      <w:r w:rsidRPr="00E144C7">
        <w:rPr>
          <w:rStyle w:val="ui-provider"/>
          <w:rFonts w:ascii="Calibri" w:hAnsi="Calibri" w:cs="Calibri"/>
        </w:rPr>
        <w:t xml:space="preserve">Felix, who was part of the winning team with a time of 38 minutes and 21 seconds, </w:t>
      </w:r>
      <w:r>
        <w:rPr>
          <w:rStyle w:val="ui-provider"/>
          <w:rFonts w:ascii="Calibri" w:hAnsi="Calibri" w:cs="Calibri"/>
        </w:rPr>
        <w:t>added</w:t>
      </w:r>
      <w:r w:rsidRPr="00E144C7">
        <w:rPr>
          <w:rStyle w:val="ui-provider"/>
          <w:rFonts w:ascii="Calibri" w:hAnsi="Calibri" w:cs="Calibri"/>
        </w:rPr>
        <w:t>: “I thought it was fun and quite tricky as well.</w:t>
      </w:r>
    </w:p>
    <w:p w14:paraId="06048F2B" w14:textId="77777777" w:rsidR="00594031" w:rsidRDefault="00594031" w:rsidP="00594031">
      <w:pPr>
        <w:rPr>
          <w:rStyle w:val="ui-provider"/>
          <w:rFonts w:ascii="Calibri" w:hAnsi="Calibri" w:cs="Calibri"/>
        </w:rPr>
      </w:pPr>
      <w:r w:rsidRPr="00E144C7">
        <w:rPr>
          <w:rStyle w:val="ui-provider"/>
          <w:rFonts w:ascii="Calibri" w:hAnsi="Calibri" w:cs="Calibri"/>
        </w:rPr>
        <w:t>“There were parts where we had to use</w:t>
      </w:r>
      <w:r>
        <w:rPr>
          <w:rStyle w:val="ui-provider"/>
          <w:rFonts w:ascii="Calibri" w:hAnsi="Calibri" w:cs="Calibri"/>
        </w:rPr>
        <w:t xml:space="preserve"> a</w:t>
      </w:r>
      <w:r w:rsidRPr="00E144C7">
        <w:rPr>
          <w:rStyle w:val="ui-provider"/>
          <w:rFonts w:ascii="Calibri" w:hAnsi="Calibri" w:cs="Calibri"/>
        </w:rPr>
        <w:t xml:space="preserve"> Caesar cipher wheel</w:t>
      </w:r>
      <w:r>
        <w:rPr>
          <w:rStyle w:val="ui-provider"/>
          <w:rFonts w:ascii="Calibri" w:hAnsi="Calibri" w:cs="Calibri"/>
        </w:rPr>
        <w:t xml:space="preserve"> and then the enigma code. </w:t>
      </w:r>
    </w:p>
    <w:p w14:paraId="77F5207C" w14:textId="77777777" w:rsidR="00594031" w:rsidRDefault="00594031" w:rsidP="00594031">
      <w:pPr>
        <w:rPr>
          <w:rStyle w:val="ui-provider"/>
          <w:rFonts w:ascii="Calibri" w:hAnsi="Calibri" w:cs="Calibri"/>
        </w:rPr>
      </w:pPr>
      <w:r>
        <w:rPr>
          <w:rStyle w:val="ui-provider"/>
          <w:rFonts w:ascii="Calibri" w:hAnsi="Calibri" w:cs="Calibri"/>
        </w:rPr>
        <w:t>“It was very entertaining!”</w:t>
      </w:r>
    </w:p>
    <w:p w14:paraId="5DBB18E2" w14:textId="578E1E15" w:rsidR="00594031" w:rsidRPr="00E144C7" w:rsidRDefault="009575BF">
      <w:pPr>
        <w:rPr>
          <w:rStyle w:val="ui-provider"/>
          <w:rFonts w:ascii="Calibri" w:hAnsi="Calibri" w:cs="Calibri"/>
        </w:rPr>
      </w:pPr>
      <w:r>
        <w:rPr>
          <w:rStyle w:val="ui-provider"/>
          <w:rFonts w:ascii="Calibri" w:hAnsi="Calibri" w:cs="Calibri"/>
        </w:rPr>
        <w:t>Dr Wool</w:t>
      </w:r>
      <w:ins w:id="26" w:author="Thomas Woolley" w:date="2024-06-21T17:23:00Z" w16du:dateUtc="2024-06-21T16:23:00Z">
        <w:r w:rsidR="009144FA">
          <w:rPr>
            <w:rStyle w:val="ui-provider"/>
            <w:rFonts w:ascii="Calibri" w:hAnsi="Calibri" w:cs="Calibri"/>
          </w:rPr>
          <w:t>l</w:t>
        </w:r>
      </w:ins>
      <w:r>
        <w:rPr>
          <w:rStyle w:val="ui-provider"/>
          <w:rFonts w:ascii="Calibri" w:hAnsi="Calibri" w:cs="Calibri"/>
        </w:rPr>
        <w:t xml:space="preserve">ey says escape rooms like his are great </w:t>
      </w:r>
      <w:r w:rsidRPr="009575BF">
        <w:rPr>
          <w:rStyle w:val="ui-provider"/>
          <w:rFonts w:ascii="Calibri" w:hAnsi="Calibri" w:cs="Calibri"/>
        </w:rPr>
        <w:t xml:space="preserve">for </w:t>
      </w:r>
      <w:r>
        <w:rPr>
          <w:rStyle w:val="ui-provider"/>
          <w:rFonts w:ascii="Calibri" w:hAnsi="Calibri" w:cs="Calibri"/>
        </w:rPr>
        <w:t xml:space="preserve">helping </w:t>
      </w:r>
      <w:r w:rsidRPr="009575BF">
        <w:rPr>
          <w:rStyle w:val="ui-provider"/>
          <w:rFonts w:ascii="Calibri" w:hAnsi="Calibri" w:cs="Calibri"/>
        </w:rPr>
        <w:t>students to develop and showcase a range of important skills.</w:t>
      </w:r>
    </w:p>
    <w:p w14:paraId="0586F670" w14:textId="134C976C" w:rsidR="001078C9" w:rsidRDefault="009575BF">
      <w:pPr>
        <w:rPr>
          <w:rStyle w:val="ui-provider"/>
          <w:rFonts w:ascii="Calibri" w:hAnsi="Calibri" w:cs="Calibri"/>
        </w:rPr>
      </w:pPr>
      <w:r>
        <w:rPr>
          <w:rStyle w:val="ui-provider"/>
          <w:rFonts w:ascii="Calibri" w:hAnsi="Calibri" w:cs="Calibri"/>
        </w:rPr>
        <w:lastRenderedPageBreak/>
        <w:t>He</w:t>
      </w:r>
      <w:r w:rsidR="00594031">
        <w:rPr>
          <w:rStyle w:val="ui-provider"/>
          <w:rFonts w:ascii="Calibri" w:hAnsi="Calibri" w:cs="Calibri"/>
        </w:rPr>
        <w:t xml:space="preserve"> added</w:t>
      </w:r>
      <w:r w:rsidR="008C68C1" w:rsidRPr="00E144C7">
        <w:rPr>
          <w:rStyle w:val="ui-provider"/>
          <w:rFonts w:ascii="Calibri" w:hAnsi="Calibri" w:cs="Calibri"/>
        </w:rPr>
        <w:t xml:space="preserve">: “I’ve always loved puzzles and maths and there’s a huge overlap between the two ideas. </w:t>
      </w:r>
    </w:p>
    <w:p w14:paraId="21449A44" w14:textId="0A8C55D8" w:rsidR="00E144C7" w:rsidRPr="00E144C7" w:rsidRDefault="001078C9">
      <w:pPr>
        <w:rPr>
          <w:rFonts w:ascii="Calibri" w:hAnsi="Calibri" w:cs="Calibri"/>
        </w:rPr>
      </w:pPr>
      <w:r>
        <w:rPr>
          <w:rStyle w:val="ui-provider"/>
          <w:rFonts w:ascii="Calibri" w:hAnsi="Calibri" w:cs="Calibri"/>
        </w:rPr>
        <w:t>“</w:t>
      </w:r>
      <w:r w:rsidR="008C68C1" w:rsidRPr="00E144C7">
        <w:rPr>
          <w:rStyle w:val="ui-provider"/>
          <w:rFonts w:ascii="Calibri" w:hAnsi="Calibri" w:cs="Calibri"/>
        </w:rPr>
        <w:t>The</w:t>
      </w:r>
      <w:r w:rsidR="00460B7C" w:rsidRPr="00E144C7">
        <w:rPr>
          <w:rStyle w:val="ui-provider"/>
          <w:rFonts w:ascii="Calibri" w:hAnsi="Calibri" w:cs="Calibri"/>
        </w:rPr>
        <w:t>se</w:t>
      </w:r>
      <w:r w:rsidR="008C68C1" w:rsidRPr="00E144C7">
        <w:rPr>
          <w:rStyle w:val="ui-provider"/>
          <w:rFonts w:ascii="Calibri" w:hAnsi="Calibri" w:cs="Calibri"/>
        </w:rPr>
        <w:t xml:space="preserve"> escape rooms </w:t>
      </w:r>
      <w:r w:rsidR="00460B7C" w:rsidRPr="00E144C7">
        <w:rPr>
          <w:rStyle w:val="ui-provider"/>
          <w:rFonts w:ascii="Calibri" w:hAnsi="Calibri" w:cs="Calibri"/>
        </w:rPr>
        <w:t>are</w:t>
      </w:r>
      <w:r w:rsidR="008C68C1" w:rsidRPr="00E144C7">
        <w:rPr>
          <w:rStyle w:val="ui-provider"/>
          <w:rFonts w:ascii="Calibri" w:hAnsi="Calibri" w:cs="Calibri"/>
        </w:rPr>
        <w:t xml:space="preserve"> an opportunity to share that joy with schoolchildren </w:t>
      </w:r>
      <w:r>
        <w:rPr>
          <w:rStyle w:val="ui-provider"/>
          <w:rFonts w:ascii="Calibri" w:hAnsi="Calibri" w:cs="Calibri"/>
        </w:rPr>
        <w:t>who might have a really set idea of what maths is</w:t>
      </w:r>
      <w:r w:rsidR="008C68C1" w:rsidRPr="00E144C7">
        <w:rPr>
          <w:rStyle w:val="ui-provider"/>
          <w:rFonts w:ascii="Calibri" w:hAnsi="Calibri" w:cs="Calibri"/>
        </w:rPr>
        <w:t>.</w:t>
      </w:r>
      <w:r w:rsidR="009575BF">
        <w:rPr>
          <w:rStyle w:val="ui-provider"/>
          <w:rFonts w:ascii="Calibri" w:hAnsi="Calibri" w:cs="Calibri"/>
        </w:rPr>
        <w:t xml:space="preserve"> </w:t>
      </w:r>
      <w:r w:rsidR="00460B7C" w:rsidRPr="00E144C7">
        <w:rPr>
          <w:rStyle w:val="ui-provider"/>
          <w:rFonts w:ascii="Calibri" w:hAnsi="Calibri" w:cs="Calibri"/>
        </w:rPr>
        <w:t>I</w:t>
      </w:r>
      <w:r w:rsidR="00E144C7" w:rsidRPr="00E144C7">
        <w:rPr>
          <w:rStyle w:val="ui-provider"/>
          <w:rFonts w:ascii="Calibri" w:hAnsi="Calibri" w:cs="Calibri"/>
        </w:rPr>
        <w:t xml:space="preserve"> hope the game</w:t>
      </w:r>
      <w:r w:rsidR="00E144C7" w:rsidRPr="00E144C7">
        <w:rPr>
          <w:rFonts w:ascii="Calibri" w:hAnsi="Calibri" w:cs="Calibri"/>
        </w:rPr>
        <w:t xml:space="preserve"> inspires </w:t>
      </w:r>
      <w:r w:rsidR="009575BF">
        <w:rPr>
          <w:rFonts w:ascii="Calibri" w:hAnsi="Calibri" w:cs="Calibri"/>
        </w:rPr>
        <w:t>them</w:t>
      </w:r>
      <w:r w:rsidR="00E144C7" w:rsidRPr="00E144C7">
        <w:rPr>
          <w:rFonts w:ascii="Calibri" w:hAnsi="Calibri" w:cs="Calibri"/>
        </w:rPr>
        <w:t xml:space="preserve"> to engage with maths from a new angle</w:t>
      </w:r>
      <w:r>
        <w:rPr>
          <w:rFonts w:ascii="Calibri" w:hAnsi="Calibri" w:cs="Calibri"/>
        </w:rPr>
        <w:t>.</w:t>
      </w:r>
      <w:ins w:id="27" w:author="Thomas Woolley" w:date="2024-06-21T17:24:00Z" w16du:dateUtc="2024-06-21T16:24:00Z">
        <w:r w:rsidR="009144FA">
          <w:rPr>
            <w:rFonts w:ascii="Calibri" w:hAnsi="Calibri" w:cs="Calibri"/>
          </w:rPr>
          <w:t>”</w:t>
        </w:r>
      </w:ins>
    </w:p>
    <w:p w14:paraId="73BFAA6E" w14:textId="50AD6068" w:rsidR="00E144C7" w:rsidRPr="00E144C7" w:rsidRDefault="00E144C7">
      <w:pPr>
        <w:rPr>
          <w:rStyle w:val="ui-provider"/>
          <w:rFonts w:ascii="Calibri" w:hAnsi="Calibri" w:cs="Calibri"/>
        </w:rPr>
      </w:pPr>
      <w:r w:rsidRPr="00E144C7">
        <w:rPr>
          <w:rFonts w:ascii="Calibri" w:hAnsi="Calibri" w:cs="Calibri"/>
        </w:rPr>
        <w:t>“</w:t>
      </w:r>
      <w:r w:rsidR="001078C9">
        <w:rPr>
          <w:rFonts w:ascii="Calibri" w:hAnsi="Calibri" w:cs="Calibri"/>
        </w:rPr>
        <w:t>After all, m</w:t>
      </w:r>
      <w:r w:rsidRPr="00E144C7">
        <w:rPr>
          <w:rFonts w:ascii="Calibri" w:hAnsi="Calibri" w:cs="Calibri"/>
        </w:rPr>
        <w:t xml:space="preserve">aths is not just numbers. Problem solving, teamwork and tenacity </w:t>
      </w:r>
      <w:r w:rsidR="001078C9">
        <w:rPr>
          <w:rFonts w:ascii="Calibri" w:hAnsi="Calibri" w:cs="Calibri"/>
        </w:rPr>
        <w:t xml:space="preserve">practiced in these games </w:t>
      </w:r>
      <w:r w:rsidRPr="00E144C7">
        <w:rPr>
          <w:rFonts w:ascii="Calibri" w:hAnsi="Calibri" w:cs="Calibri"/>
        </w:rPr>
        <w:t>are key skills required in any field, no more so than mathematics</w:t>
      </w:r>
      <w:r w:rsidRPr="00E144C7">
        <w:rPr>
          <w:rStyle w:val="ui-provider"/>
          <w:rFonts w:ascii="Calibri" w:hAnsi="Calibri" w:cs="Calibri"/>
        </w:rPr>
        <w:t>.”</w:t>
      </w:r>
    </w:p>
    <w:p w14:paraId="3F1168FE" w14:textId="1F4738E6" w:rsidR="00233A0A" w:rsidRPr="00233A0A" w:rsidRDefault="00233A0A">
      <w:pPr>
        <w:rPr>
          <w:rFonts w:ascii="Calibri" w:hAnsi="Calibri" w:cs="Calibri"/>
          <w:b/>
          <w:bCs/>
        </w:rPr>
      </w:pPr>
      <w:r w:rsidRPr="00233A0A">
        <w:rPr>
          <w:rStyle w:val="ui-provider"/>
          <w:rFonts w:ascii="Calibri" w:hAnsi="Calibri" w:cs="Calibri"/>
          <w:b/>
          <w:bCs/>
        </w:rPr>
        <w:t>ENDS</w:t>
      </w:r>
    </w:p>
    <w:sectPr w:rsidR="00233A0A" w:rsidRPr="0023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homas Woolley">
    <w15:presenceInfo w15:providerId="AD" w15:userId="S::WoolleyT1@cardiff.ac.uk::8723ab6b-de77-4d73-a595-1d968c4657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C1"/>
    <w:rsid w:val="001078C9"/>
    <w:rsid w:val="0014052E"/>
    <w:rsid w:val="00177F55"/>
    <w:rsid w:val="0022489E"/>
    <w:rsid w:val="00233A0A"/>
    <w:rsid w:val="00460B7C"/>
    <w:rsid w:val="004D3F38"/>
    <w:rsid w:val="00594031"/>
    <w:rsid w:val="008C68C1"/>
    <w:rsid w:val="009144FA"/>
    <w:rsid w:val="009575BF"/>
    <w:rsid w:val="00966248"/>
    <w:rsid w:val="00982C87"/>
    <w:rsid w:val="009B38CE"/>
    <w:rsid w:val="009E0000"/>
    <w:rsid w:val="00AF649C"/>
    <w:rsid w:val="00C068E8"/>
    <w:rsid w:val="00D27DAD"/>
    <w:rsid w:val="00E1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BFB6"/>
  <w15:chartTrackingRefBased/>
  <w15:docId w15:val="{ACAC9C25-E064-4BFA-B515-9D62EF9E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8C1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8C68C1"/>
  </w:style>
  <w:style w:type="paragraph" w:styleId="Revision">
    <w:name w:val="Revision"/>
    <w:hidden/>
    <w:uiPriority w:val="99"/>
    <w:semiHidden/>
    <w:rsid w:val="009144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Rees</dc:creator>
  <cp:keywords/>
  <dc:description/>
  <cp:lastModifiedBy>Thomas Woolley</cp:lastModifiedBy>
  <cp:revision>2</cp:revision>
  <dcterms:created xsi:type="dcterms:W3CDTF">2024-06-21T16:26:00Z</dcterms:created>
  <dcterms:modified xsi:type="dcterms:W3CDTF">2024-06-21T16:26:00Z</dcterms:modified>
</cp:coreProperties>
</file>